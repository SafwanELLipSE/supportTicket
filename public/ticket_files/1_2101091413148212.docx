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123 + 345 + 723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= ?</w:t>
      </w:r>
    </w:p>
    <w:p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46672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45339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25" w:afterAutospacing="0" w:line="240" w:lineRule="auto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</w:rPr>
        <w:t>Write in columns and add: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240" w:lineRule="auto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19.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72956 and 62450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20.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310572 and 576296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21.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76531 and 63275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22.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56879 and 632957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23.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50072, 12350 and 57023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24.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198765, 500321 and 4056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25.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375, 4267 and 76327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25" w:afterAutospacing="0" w:line="240" w:lineRule="auto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</w:rPr>
        <w:t>Write in columns and subtract the following: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5 7 3 2 - 1 8 1 3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9 8 4 9 - 2 7 2 1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1 7 7 4 3 - 7 5 0 2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3 6 8 5 9 - 5 2 1 6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4 7 4 3 - 1 2 8 9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5 6 6 2 3 - 1 7 9 4 1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3 4 0 2 3 - 5 7 6 4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4 8 9 5 8 - 2 9 4 7 3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9 6 4 5 3 - 5 9 7 2 8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8 4 6 2 7 - 5 1 7 6 2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4 8 2 8 6 - 2 7 6 9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3 7 5 3 0 - 1 4 9 4 9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3 9 6 0 6 2 - 3 9 2 1 6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7 8 2 4 5 1 - 7 8 1 2 6 6</w:t>
      </w:r>
    </w:p>
    <w:p>
      <w:pPr>
        <w:keepNext w:val="0"/>
        <w:keepLines w:val="0"/>
        <w:widowControl/>
        <w:suppressLineNumbers w:val="0"/>
        <w:spacing w:after="225" w:afterAutospacing="0"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3 7 8 3 6 2 - 9 0 4 5 1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b w:val="0"/>
          <w:bCs w:val="0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9 0 1 3 9 7 - 9 2 5 7 7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25" w:afterAutospacing="0" w:line="240" w:lineRule="auto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Simplify: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240" w:lineRule="auto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 1.  3 4 1 5 + 2 6 3 7 – 4 5 2 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 2.  3 6 3 7 – 2 4 5 2 + 1 3 1 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 3.  5 8 3 7 + 3 0 3 4 – 4 4 1 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4.  3 8 3 7 – 5 4 1 3 + 3 0 5 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 5.  5 2 0 0 3 – 4 3 7 – 5 1 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6.  9 4 10 – 5 5 1 0 + 4 0 0 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 7.  2 7 6 1 2 + 3 1 8 4 5 – 8 9 9 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8.  2 9 2 9 4 + 1 8 2 8 1 – 1 3 5 7 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 9.  4 8 7 6 3 – 5 2 9 – 1 3 5 8 – 1 2 3 4 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10.  7 5 3 1 4 – 1 2 1 9 – 2 1 4 8 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11.  1 2 3 4 5 + 2 3 4 5 6 + 3 4 5 6 7 – 4 5 6 7 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12.  5 6 4 2 3 – 3 7 0 4 5 + 2 9 8 8 0 – 2 3 5 5 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13.  9 8 7 6 5 – 8 7 6 5 4 + 7 6 5 4 3 – 5 4 3 2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14.  8 1 7 6 + 2 0 4 9 – 3 5 0 6 – 4 5 7 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15.  6 7 2 1 0 – 2 3 4 3 0 + 3 1 1 4 5 – 2 3 5 4 7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16.  9 5 0 7 4 + 8 2 1 5 + 2 6 2 3 1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240" w:lineRule="auto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1. Write the numbers in vertical column and add: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(a) 268 + 714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(b) 356 + 429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 (c) 208 + 436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(d) 254 + 126 + 983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(e) 542 + 863 + 415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(f) 724 + 146 + 237 + 413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240" w:lineRule="auto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2. Subtract: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240" w:lineRule="auto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(a) 474 from 563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(b) 149 from 327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(c) 362 from 548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240" w:lineRule="auto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(d) 547 from 635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(e) 3468 from 6800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(f) 2632 from 7000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240" w:lineRule="auto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</w:rPr>
        <w:t>1. Multiply: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(i) 23 × 234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(ii) 19 × 342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(iii) 82 × 456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(iv) 247 × 912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(v) 467 × 835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(vi) 567 × 737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(vii) 574 × 118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(viii) 123 × 305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(ix) 472 × 523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(x) 366 × 225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(xi) 750 × 250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(xii) 475 × 254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(xiii) 972 × 378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(xiv) 764 × 652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(xv) 805 × 376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240" w:lineRule="auto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</w:rPr>
        <w:t>2. Find the product: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(i) 1462 × 145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(ii) 1246 × 308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(iii) 1456 × 213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(iv) 2936 × 198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(v) 3465 × 517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(vi) 5693 × 619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(vii) 3572 × 254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(viii) 5906 × 830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(ix) 3078 × 209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240" w:lineRule="auto"/>
        <w:ind w:left="0" w:right="0" w:firstLine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28"/>
          <w:szCs w:val="28"/>
          <w:shd w:val="clear" w:fill="FFFFFF"/>
        </w:rPr>
        <w:t>Find the product</w:t>
      </w:r>
      <w:r>
        <w:rPr>
          <w:rFonts w:hint="default" w:ascii="Times New Roman" w:hAnsi="Times New Roman" w:eastAsia="SimSun" w:cs="Times New Roman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  <w:t> (expanded notation or column method may be used)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78 × 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93 × 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 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3.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115 × 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4.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175 × 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5.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210 × 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6.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116 × 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7.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972 × 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8.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617 × 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9.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2113 × 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10.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2025 × 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11.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6027 × 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12.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1509 × 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13.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8109 × 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14.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7007 × 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15.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3654 × 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16.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5632 × 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17.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5819 × 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18.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3194 × 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19.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6147 × 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20.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6035 × 7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Multiply: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70" w:leftChars="0" w:right="0" w:firstLine="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  5 3 × 1 5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2.   4 7 × 1 8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3.   7 8 × 2 7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4.   1 7 2 × 3 4 = ______ 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210" w:beforeAutospacing="0" w:after="210" w:afterAutospacing="0"/>
        <w:ind w:left="70" w:leftChars="0" w:right="0" w:righ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5.   2 8 6 × 5 7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6.   3 7 0 × 6 8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210" w:beforeAutospacing="0" w:after="210" w:afterAutospacing="0"/>
        <w:ind w:right="0" w:righ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7.   4 1 2 × 4 4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8.   5 2 9 × 7 9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9. 7 2 0 × 7 2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10.   9 7 7 × 8 6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11.   8 8 9 × 6 7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12.   6 4 8 × 5 8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13.   3 1 2 4 × 2 6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14.   1 7 6 5 × 5 2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15.   4 3 7 0 × 1 8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16.   4 9 2 8 × 8 5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17.   2 9 5 8 × 8 2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18.   5 0 6 9 × 6 5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19.   8 7 9 5 × 9 6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20.   6 7 0 0 × 9 8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21.   5 9 3 8 × 6 7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22.   4 0 5 0 × 3 9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23.   6 7 3 9 × 2 8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24.   3 7 4 6 × 4 6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25.   6 7 3 4 × 7 3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26.   2 8 0 1 5 × 4 5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27.   2 3 5 7 8 × 2 6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28.   2 3 1 5 6 × 2 7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29.   3 3 1 4 7 × 3 6 = ______ 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30.   2 8 0 4 5 × 3 4 = ______ .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2.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Find the quotient and the remainder without dividing the dividend number: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763 ÷ 10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3914 ÷ 10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(iii) 8326 ÷ 10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(iv) 307 ÷ 10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(v) 437 ÷ 100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(vi) 908 ÷ 100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(vii) 8327 ÷ 100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(viii) 5169 ÷ 100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    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(ix) 6075 ÷ 100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(x) 3506 ÷ 100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(xi) 4050 ÷ 100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(xii) 4503 ÷ 100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(xiii) 3040 ÷ 1000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(xiv) 9567÷ 1000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(xv) 15724 ÷ 1000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(xvi) 47530 ÷ 1000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(xvii) 60318 ÷ 1000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1.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 Divide and verify the result: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27 ÷ 9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72 ÷ 9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(iii) 45 ÷ 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(iv) 54 ÷ 6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2.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 Find the quotient: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9 ÷ 9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9 ÷ 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(iii) 24 ÷ 6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(iv) 56 ÷ 7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3.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 Find the quotient and remainder if any: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112" w:right="0" w:hanging="112" w:hangingChars="5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53 ÷ 7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27 ÷ 6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(iii) 78 ÷ 9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(iv) 51 ÷ 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(v) 86 ÷ 4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(vi) 93 ÷ 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(vii) 88 ÷ 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(viii) 95 ÷ 9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4.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 Work out the division sums and verify the solutions: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483 ÷ 7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485 ÷ 7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(iii) 237 ÷ 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(iv) 666 ÷ 6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(v) 732 ÷ 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(vi) 560 ÷ 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(vii) 429 ÷ 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(viii) 942 ÷ 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(ix) 492 ÷ 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(x) 647 ÷ 6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(xi) 764 ÷ 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(xii) 467 ÷ 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(xiii) 765 ÷ 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(xiv) 567 ÷ 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(xv) 576 ÷ 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(xvi) 163 ÷ 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(xvii) 185 ÷ 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(xviii) 196 ÷ 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(xix) 234 ÷ 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(xx) 345 ÷8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(xxi) 371 ÷ 9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5.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 Find the quotient and remainder if any. Verify the result: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2151 ÷ 2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4050 ÷ 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(iii) 4152 ÷ 4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(iv) 4198 ÷ 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(v) 4210 ÷ 6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(vi) 2034 ÷ 7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(vii) 6927 ÷ 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(viii) 8503 ÷ 9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(ix) 2069 ÷ 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(x) 3798 ÷ 7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(xi) 1234 ÷ 6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(xii) 5115 ÷ 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(xiii) 2037 ÷ 4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(xiv) 6592 ÷ 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(xv) 2987 ÷ 9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1. 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Estimate the following products by rounding each number to the nearest ten: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113" w:right="0" w:hanging="113" w:hangingChars="5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21 × 45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39 × 41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(iii)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38 × 47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(iv)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77 × 52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    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(v)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11 × 15 × 28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(vi)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16 × 21 × 69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2. 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Estimate the following products rounding the first number up and second number down: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57 × 63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97 × 73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(iii)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55 × 85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(iv)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48 × 83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3. 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Estimate the following products rounding the first number down and second up: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25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42 × 77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23 × 48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(iii)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84 × 86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(iv)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24 × 68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4. 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Estimate the following products by rounding each number to the nearest hundred: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25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357 × 231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287 × 297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(iii)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641 × 278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(iv)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282 × 118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5. 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Estimate the following products by rounding the first number up and second number down, to the nearest hundred: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25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194 × 119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177 × 136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iii)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183 × 142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(iv)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386 × 312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(v)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682 × 215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(vi)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787 × 235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6. 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Estimate the following products by rounding the first number down and second number up, to the nearest hundred: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413 × 278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327 × 292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(iii)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523 × 287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(iv)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715 × 295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(v)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617 × 385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(vi)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318 × 372</w:t>
      </w:r>
    </w:p>
    <w:p>
      <w:pPr>
        <w:pStyle w:val="2"/>
        <w:keepNext w:val="0"/>
        <w:keepLines w:val="0"/>
        <w:widowControl/>
        <w:suppressLineNumbers w:val="0"/>
        <w:spacing w:before="360" w:before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8"/>
          <w:szCs w:val="28"/>
        </w:rPr>
        <w:t>Find the quotient: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1. 60 ÷ 20 = ______ .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 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2. 100 ÷ 20 = ______ .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3. 180 ÷ 30 = ______ .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4. 280 ÷ 70 = ______ .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5. 300 ÷ 60 = ______ .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6. 900 ÷ 30 = ______ .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7. 630 ÷ 70 = ______ .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8. 560 ÷ 80 = ______ .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9. 360 ÷ 90 = ______ .</w:t>
      </w:r>
      <w:ins w:id="0">
        <w:r>
          <w:rPr>
            <w:rFonts w:hint="default" w:ascii="Verdana" w:hAnsi="Verdana" w:eastAsia="SimSun" w:cs="Verdana"/>
            <w:i w:val="0"/>
            <w:iCs w:val="0"/>
            <w:caps w:val="0"/>
            <w:color w:val="000000"/>
            <w:spacing w:val="0"/>
            <w:sz w:val="22"/>
            <w:szCs w:val="22"/>
            <w:bdr w:val="none" w:color="auto" w:sz="0" w:space="0"/>
          </w:rPr>
          <w:br w:type="textWrapping"/>
        </w:r>
      </w:ins>
    </w:p>
    <w:p>
      <w:pPr>
        <w:pStyle w:val="2"/>
        <w:keepNext w:val="0"/>
        <w:keepLines w:val="0"/>
        <w:widowControl/>
        <w:suppressLineNumbers w:val="0"/>
        <w:spacing w:before="360" w:beforeAutospacing="0"/>
        <w:ind w:left="0" w:firstLine="0"/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8"/>
          <w:szCs w:val="28"/>
        </w:rPr>
        <w:t>Find the estimated quotient for the following divisions: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154" w:leftChars="0" w:right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86 ÷ 27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2.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82 ÷ 18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 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3.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88 ÷ 29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4.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195 ÷ 24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           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5.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255 ÷ 25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6.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282 ÷ 32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  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7.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428 ÷ 29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  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8.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509 ÷ 67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9.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656 ÷ 53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10.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1234 ÷ 28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11.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2375 ÷ 27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12.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4378 ÷ 57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13.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7847 ÷ 57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14.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5981 ÷ 72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15.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9872 ÷ 73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1.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 Find the sum of: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25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7853 + 6329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342815 + 506793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2. 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Add the following: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2 1 4 3 7 + 5 2 8 9 2 + 3 2 0 4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2 7 5 6 + 5 2 1 3 4 + 3 7 2 9 2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3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. Subtract: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25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5 4 2 0 1 - 2 2 8 7 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8 6 2 7 5 - 3 5 6 7 9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4. 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Simplify: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4391 + 7530 - 9418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8457 + 3502 - 6989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25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10. 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Estimate each sum to the nearest hundred: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3 2 1 3 4 5 + 6 7 1 2 0 9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7 4 2 7 9 + 2 8 7 2 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11.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 Estimate the difference to the nearest hundred: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2 7 8 7 2 - 1 4 1 4 1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6 5 6 5 7 - 2 3 2 3 4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12.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 Multiply: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654 by 9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564 by 78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436 by 235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25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13.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 Find the product of: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3427 x 15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2976 x 809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(iii) 5716 x 831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14. 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Find the product of: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49 x 700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63 x 400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(iii) 79 x 900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25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22.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 Find the quotient: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170 ÷ 10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210 ÷ 70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(iii) 7005 ÷ 10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23.</w:t>
      </w: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</w:rPr>
        <w:t> Divide and find the quotient and remainder: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(i) 294 ÷ 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(ii) 237 ÷ 16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(iii) 6692 ÷ 64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(iv) 94206 ÷ 87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210" w:beforeAutospacing="0" w:after="210" w:afterAutospacing="0"/>
        <w:ind w:right="0" w:rightChars="0"/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85241"/>
    <w:multiLevelType w:val="singleLevel"/>
    <w:tmpl w:val="8CB8524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54" w:leftChars="0" w:firstLine="0" w:firstLineChars="0"/>
      </w:pPr>
    </w:lvl>
  </w:abstractNum>
  <w:abstractNum w:abstractNumId="1">
    <w:nsid w:val="12E4D643"/>
    <w:multiLevelType w:val="singleLevel"/>
    <w:tmpl w:val="12E4D64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0" w:leftChars="0" w:firstLine="0" w:firstLineChars="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41D51"/>
    <w:rsid w:val="08104633"/>
    <w:rsid w:val="094D5F8B"/>
    <w:rsid w:val="0AAE3265"/>
    <w:rsid w:val="0FA80AF6"/>
    <w:rsid w:val="125E199A"/>
    <w:rsid w:val="17FA2964"/>
    <w:rsid w:val="1AEF23DC"/>
    <w:rsid w:val="1C890CA3"/>
    <w:rsid w:val="1CE15549"/>
    <w:rsid w:val="1DC47202"/>
    <w:rsid w:val="1DED55C4"/>
    <w:rsid w:val="21153807"/>
    <w:rsid w:val="22EA4859"/>
    <w:rsid w:val="24AA6BCD"/>
    <w:rsid w:val="25553698"/>
    <w:rsid w:val="26D74CEE"/>
    <w:rsid w:val="279505A3"/>
    <w:rsid w:val="29ED7107"/>
    <w:rsid w:val="2D147CD9"/>
    <w:rsid w:val="2D8C3C67"/>
    <w:rsid w:val="38E92A06"/>
    <w:rsid w:val="3AF659BB"/>
    <w:rsid w:val="3DBA5528"/>
    <w:rsid w:val="43920570"/>
    <w:rsid w:val="47DD05A8"/>
    <w:rsid w:val="538270D8"/>
    <w:rsid w:val="57635483"/>
    <w:rsid w:val="5A544CFD"/>
    <w:rsid w:val="62316921"/>
    <w:rsid w:val="69C57564"/>
    <w:rsid w:val="6DEA25D6"/>
    <w:rsid w:val="70F146E5"/>
    <w:rsid w:val="71BE2005"/>
    <w:rsid w:val="759079C5"/>
    <w:rsid w:val="781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2020-12-28T09:23:30Z</dcterms:created>
  <dc:creator>ELLipSE</dc:creator>
  <cp:lastModifiedBy>ELLipSE</cp:lastModifiedBy>
  <dcterms:modified xsi:type="dcterms:W3CDTF">2020-12-28T10:15:40Z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